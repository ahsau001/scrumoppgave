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30E40" w14:textId="79E83407" w:rsidR="004249D0" w:rsidRDefault="00B71131" w:rsidP="004249D0">
      <w:pPr>
        <w:rPr>
          <w:b/>
          <w:sz w:val="28"/>
          <w:szCs w:val="28"/>
          <w:lang w:val="nb-NO"/>
        </w:rPr>
      </w:pPr>
      <w:ins w:id="0" w:author="{EC74F892-0279-4300-948A-4BA3E82974E5}" w:date="2024-04-23T13:40:00Z" w16du:dateUtc="2024-04-23T11:40:00Z">
        <w:r w:rsidRPr="004249D0">
          <w:rPr>
            <w:b/>
            <w:bCs/>
            <w:sz w:val="28"/>
            <w:szCs w:val="28"/>
            <w:lang w:val="nb-NO"/>
          </w:rPr>
          <w:t>Roller:</w:t>
        </w:r>
      </w:ins>
    </w:p>
    <w:p w14:paraId="568CB2F1" w14:textId="2ED60B85" w:rsidR="00AE0223" w:rsidRPr="00B23337" w:rsidRDefault="00185CCB" w:rsidP="004249D0">
      <w:pPr>
        <w:rPr>
          <w:sz w:val="24"/>
          <w:szCs w:val="24"/>
          <w:lang w:val="nb-NO"/>
        </w:rPr>
      </w:pPr>
      <w:r>
        <w:rPr>
          <w:b/>
          <w:bCs/>
          <w:sz w:val="28"/>
          <w:szCs w:val="28"/>
          <w:lang w:val="nb-NO"/>
        </w:rPr>
        <w:t>Produkteier: Nora</w:t>
      </w:r>
    </w:p>
    <w:p w14:paraId="68FC9E55" w14:textId="27C7856A" w:rsidR="004249D0" w:rsidRPr="004249D0" w:rsidRDefault="004249D0" w:rsidP="008C62FE">
      <w:pPr>
        <w:rPr>
          <w:sz w:val="24"/>
          <w:szCs w:val="24"/>
          <w:lang w:val="nb-NO"/>
        </w:rPr>
      </w:pPr>
      <w:r w:rsidRPr="00B23337">
        <w:rPr>
          <w:b/>
          <w:bCs/>
          <w:sz w:val="24"/>
          <w:szCs w:val="24"/>
          <w:lang w:val="nb-NO"/>
        </w:rPr>
        <w:t xml:space="preserve">Ahmet: </w:t>
      </w:r>
      <w:r w:rsidRPr="00B23337">
        <w:rPr>
          <w:sz w:val="24"/>
          <w:szCs w:val="24"/>
          <w:lang w:val="nb-NO"/>
        </w:rPr>
        <w:t>Scrum-Master</w:t>
      </w:r>
    </w:p>
    <w:p w14:paraId="2CCCE2EA" w14:textId="3D07A2C8" w:rsidR="00B0519C" w:rsidRPr="00B23337" w:rsidRDefault="00B0519C" w:rsidP="008C62FE">
      <w:pPr>
        <w:rPr>
          <w:sz w:val="24"/>
          <w:szCs w:val="24"/>
          <w:lang w:val="nb-NO"/>
        </w:rPr>
      </w:pPr>
      <w:r w:rsidRPr="00B23337">
        <w:rPr>
          <w:b/>
          <w:bCs/>
          <w:sz w:val="24"/>
          <w:szCs w:val="24"/>
          <w:lang w:val="nb-NO"/>
        </w:rPr>
        <w:t xml:space="preserve">Ammar: </w:t>
      </w:r>
      <w:r w:rsidRPr="004249D0">
        <w:rPr>
          <w:sz w:val="24"/>
          <w:szCs w:val="24"/>
          <w:lang w:val="nb-NO"/>
        </w:rPr>
        <w:t>Test/Doku</w:t>
      </w:r>
      <w:r w:rsidR="00396682" w:rsidRPr="004249D0">
        <w:rPr>
          <w:sz w:val="24"/>
          <w:szCs w:val="24"/>
          <w:lang w:val="nb-NO"/>
        </w:rPr>
        <w:t>mentasjon</w:t>
      </w:r>
    </w:p>
    <w:p w14:paraId="766263C0" w14:textId="23A8C3FF" w:rsidR="00396682" w:rsidRPr="00B23337" w:rsidRDefault="00396682" w:rsidP="008C62FE">
      <w:pPr>
        <w:rPr>
          <w:sz w:val="24"/>
          <w:szCs w:val="24"/>
          <w:lang w:val="nb-NO"/>
        </w:rPr>
      </w:pPr>
      <w:r w:rsidRPr="00B23337">
        <w:rPr>
          <w:b/>
          <w:bCs/>
          <w:sz w:val="24"/>
          <w:szCs w:val="24"/>
          <w:lang w:val="nb-NO"/>
        </w:rPr>
        <w:t>Alexander</w:t>
      </w:r>
      <w:r w:rsidR="00CE77F4" w:rsidRPr="00B23337">
        <w:rPr>
          <w:b/>
          <w:bCs/>
          <w:sz w:val="24"/>
          <w:szCs w:val="24"/>
          <w:lang w:val="nb-NO"/>
        </w:rPr>
        <w:t xml:space="preserve"> Strand: </w:t>
      </w:r>
      <w:r w:rsidR="00CE77F4" w:rsidRPr="00B23337">
        <w:rPr>
          <w:sz w:val="24"/>
          <w:szCs w:val="24"/>
          <w:lang w:val="nb-NO"/>
        </w:rPr>
        <w:t>Driftansvarlig</w:t>
      </w:r>
    </w:p>
    <w:p w14:paraId="23116130" w14:textId="1A46B65A" w:rsidR="00CE77F4" w:rsidRPr="00CE783F" w:rsidRDefault="00CE77F4" w:rsidP="008C62FE">
      <w:pPr>
        <w:rPr>
          <w:sz w:val="24"/>
          <w:szCs w:val="24"/>
          <w:lang w:val="nb-NO"/>
        </w:rPr>
      </w:pPr>
      <w:r w:rsidRPr="00CE783F">
        <w:rPr>
          <w:b/>
          <w:bCs/>
          <w:sz w:val="24"/>
          <w:szCs w:val="24"/>
          <w:lang w:val="nb-NO"/>
        </w:rPr>
        <w:t xml:space="preserve">Alexander Heen: </w:t>
      </w:r>
      <w:r w:rsidR="008C62FE" w:rsidRPr="00CE783F">
        <w:rPr>
          <w:sz w:val="24"/>
          <w:szCs w:val="24"/>
          <w:lang w:val="nb-NO"/>
        </w:rPr>
        <w:t>Utviklin</w:t>
      </w:r>
      <w:r w:rsidR="007532AA" w:rsidRPr="00CE783F">
        <w:rPr>
          <w:sz w:val="24"/>
          <w:szCs w:val="24"/>
          <w:lang w:val="nb-NO"/>
        </w:rPr>
        <w:t>g</w:t>
      </w:r>
    </w:p>
    <w:p w14:paraId="0DF5DBFB" w14:textId="025F0A0D" w:rsidR="007532AA" w:rsidRPr="008C39BF" w:rsidRDefault="007532AA" w:rsidP="008C62FE">
      <w:pPr>
        <w:rPr>
          <w:sz w:val="24"/>
          <w:szCs w:val="24"/>
          <w:lang w:val="nb-NO"/>
        </w:rPr>
      </w:pPr>
    </w:p>
    <w:p w14:paraId="58E7A181" w14:textId="77777777" w:rsidR="008C62FE" w:rsidRPr="008C39BF" w:rsidRDefault="008C62FE" w:rsidP="0048468C">
      <w:pPr>
        <w:jc w:val="center"/>
        <w:rPr>
          <w:sz w:val="28"/>
          <w:szCs w:val="28"/>
          <w:lang w:val="nb-NO"/>
        </w:rPr>
      </w:pPr>
    </w:p>
    <w:p w14:paraId="2DC56EC7" w14:textId="07BBAF2D" w:rsidR="008C62FE" w:rsidRPr="008C39BF" w:rsidRDefault="00826336" w:rsidP="0048468C">
      <w:pPr>
        <w:jc w:val="center"/>
        <w:rPr>
          <w:b/>
          <w:bCs/>
          <w:sz w:val="28"/>
          <w:szCs w:val="28"/>
          <w:lang w:val="nb-NO"/>
        </w:rPr>
      </w:pPr>
      <w:r w:rsidRPr="008C39BF">
        <w:rPr>
          <w:b/>
          <w:bCs/>
          <w:sz w:val="28"/>
          <w:szCs w:val="28"/>
          <w:lang w:val="nb-NO"/>
        </w:rPr>
        <w:t>Uke 17:</w:t>
      </w:r>
    </w:p>
    <w:p w14:paraId="08A8B7C9" w14:textId="09FFBA88" w:rsidR="00826336" w:rsidRPr="00CE783F" w:rsidRDefault="00826336" w:rsidP="008C62FE">
      <w:pPr>
        <w:rPr>
          <w:b/>
          <w:bCs/>
          <w:sz w:val="24"/>
          <w:szCs w:val="24"/>
          <w:lang w:val="nb-NO"/>
        </w:rPr>
      </w:pPr>
      <w:r w:rsidRPr="00CE783F">
        <w:rPr>
          <w:b/>
          <w:bCs/>
          <w:sz w:val="24"/>
          <w:szCs w:val="24"/>
          <w:lang w:val="nb-NO"/>
        </w:rPr>
        <w:t>Her skal arbeid som skal gjøres</w:t>
      </w:r>
      <w:r w:rsidR="005B2F01" w:rsidRPr="00CE783F">
        <w:rPr>
          <w:b/>
          <w:bCs/>
          <w:sz w:val="24"/>
          <w:szCs w:val="24"/>
          <w:lang w:val="nb-NO"/>
        </w:rPr>
        <w:t xml:space="preserve"> </w:t>
      </w:r>
      <w:r w:rsidR="00B23337" w:rsidRPr="00CE783F">
        <w:rPr>
          <w:b/>
          <w:bCs/>
          <w:sz w:val="24"/>
          <w:szCs w:val="24"/>
          <w:lang w:val="nb-NO"/>
        </w:rPr>
        <w:t>denne uken skrives ned</w:t>
      </w:r>
      <w:r w:rsidR="0048468C" w:rsidRPr="00CE783F">
        <w:rPr>
          <w:b/>
          <w:bCs/>
          <w:sz w:val="24"/>
          <w:szCs w:val="24"/>
          <w:lang w:val="nb-NO"/>
        </w:rPr>
        <w:t xml:space="preserve">. </w:t>
      </w:r>
      <w:r w:rsidR="00E477B9" w:rsidRPr="00CE783F">
        <w:rPr>
          <w:b/>
          <w:bCs/>
          <w:sz w:val="24"/>
          <w:szCs w:val="24"/>
          <w:lang w:val="nb-NO"/>
        </w:rPr>
        <w:t>Shush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7B9" w14:paraId="12D3208E" w14:textId="77777777" w:rsidTr="00E477B9">
        <w:tc>
          <w:tcPr>
            <w:tcW w:w="4675" w:type="dxa"/>
          </w:tcPr>
          <w:p w14:paraId="61971ECF" w14:textId="081896DA" w:rsidR="00E477B9" w:rsidRDefault="00E477B9" w:rsidP="008C62F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Mandag</w:t>
            </w:r>
          </w:p>
        </w:tc>
        <w:tc>
          <w:tcPr>
            <w:tcW w:w="4675" w:type="dxa"/>
          </w:tcPr>
          <w:p w14:paraId="7E007CC4" w14:textId="77777777" w:rsidR="006A36B2" w:rsidRDefault="006A36B2" w:rsidP="006A36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b-NO"/>
              </w:rPr>
            </w:pPr>
            <w:r w:rsidRPr="006A36B2">
              <w:rPr>
                <w:sz w:val="24"/>
                <w:szCs w:val="24"/>
                <w:lang w:val="nb-NO"/>
              </w:rPr>
              <w:t xml:space="preserve">Se og forstå oppgaven. </w:t>
            </w:r>
          </w:p>
          <w:p w14:paraId="2C1D6CBA" w14:textId="77777777" w:rsidR="00E477B9" w:rsidRDefault="006A36B2" w:rsidP="006A36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b-NO"/>
              </w:rPr>
            </w:pPr>
            <w:r w:rsidRPr="006A36B2">
              <w:rPr>
                <w:sz w:val="24"/>
                <w:szCs w:val="24"/>
                <w:lang w:val="nb-NO"/>
              </w:rPr>
              <w:t>Snakke sammen om hvordan vi ønsker ting ska</w:t>
            </w:r>
            <w:r>
              <w:rPr>
                <w:sz w:val="24"/>
                <w:szCs w:val="24"/>
                <w:lang w:val="nb-NO"/>
              </w:rPr>
              <w:t>l</w:t>
            </w:r>
            <w:r w:rsidRPr="006A36B2">
              <w:rPr>
                <w:sz w:val="24"/>
                <w:szCs w:val="24"/>
                <w:lang w:val="nb-NO"/>
              </w:rPr>
              <w:t xml:space="preserve"> fungere fremover</w:t>
            </w:r>
          </w:p>
          <w:p w14:paraId="2E7AD1FB" w14:textId="77777777" w:rsidR="006A36B2" w:rsidRDefault="006A36B2" w:rsidP="006A36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Løsningen på oppgaven</w:t>
            </w:r>
          </w:p>
          <w:p w14:paraId="7D85D897" w14:textId="05FC615A" w:rsidR="006A36B2" w:rsidRPr="006A36B2" w:rsidRDefault="00DC315E" w:rsidP="006A36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Fordeling av roller</w:t>
            </w:r>
          </w:p>
        </w:tc>
      </w:tr>
      <w:tr w:rsidR="00E477B9" w14:paraId="33532F10" w14:textId="77777777" w:rsidTr="00E477B9">
        <w:tc>
          <w:tcPr>
            <w:tcW w:w="4675" w:type="dxa"/>
          </w:tcPr>
          <w:p w14:paraId="48949943" w14:textId="3986DF36" w:rsidR="00E477B9" w:rsidRDefault="00E477B9" w:rsidP="008C62F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Tirsdag</w:t>
            </w:r>
          </w:p>
        </w:tc>
        <w:tc>
          <w:tcPr>
            <w:tcW w:w="4675" w:type="dxa"/>
          </w:tcPr>
          <w:p w14:paraId="78B545A8" w14:textId="77777777" w:rsidR="00BC3366" w:rsidRDefault="00DF6D82" w:rsidP="00BC33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Lage Repository og Project i Github</w:t>
            </w:r>
          </w:p>
          <w:p w14:paraId="43FBA532" w14:textId="3F93BF16" w:rsidR="00172F31" w:rsidRPr="00DE62C6" w:rsidRDefault="00002AD3" w:rsidP="00DE62C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Lage Teams </w:t>
            </w:r>
            <w:r w:rsidR="00172F31">
              <w:rPr>
                <w:sz w:val="24"/>
                <w:szCs w:val="24"/>
                <w:lang w:val="nb-NO"/>
              </w:rPr>
              <w:t>chat</w:t>
            </w:r>
          </w:p>
          <w:p w14:paraId="07C88998" w14:textId="4C78A3C1" w:rsidR="00172F31" w:rsidRPr="00BC3366" w:rsidRDefault="00E92680" w:rsidP="00BC33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Starte med </w:t>
            </w:r>
            <w:r w:rsidR="0039280C">
              <w:rPr>
                <w:sz w:val="24"/>
                <w:szCs w:val="24"/>
                <w:lang w:val="nb-NO"/>
              </w:rPr>
              <w:t>dokumentasjon</w:t>
            </w:r>
          </w:p>
        </w:tc>
      </w:tr>
      <w:tr w:rsidR="00E477B9" w14:paraId="5C18FD10" w14:textId="77777777" w:rsidTr="00E477B9">
        <w:tc>
          <w:tcPr>
            <w:tcW w:w="4675" w:type="dxa"/>
          </w:tcPr>
          <w:p w14:paraId="19413E0D" w14:textId="2875EA4F" w:rsidR="00E477B9" w:rsidRDefault="00E477B9" w:rsidP="008C62F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Onsdag</w:t>
            </w:r>
          </w:p>
        </w:tc>
        <w:tc>
          <w:tcPr>
            <w:tcW w:w="4675" w:type="dxa"/>
          </w:tcPr>
          <w:p w14:paraId="2F0A524D" w14:textId="77777777" w:rsidR="00E477B9" w:rsidRPr="002C114F" w:rsidRDefault="002C114F" w:rsidP="002C1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nb-NO"/>
              </w:rPr>
            </w:pPr>
            <w:r w:rsidRPr="002C114F">
              <w:rPr>
                <w:sz w:val="24"/>
                <w:szCs w:val="24"/>
                <w:lang w:val="nb-NO"/>
              </w:rPr>
              <w:t>Bygge og utvikle siden</w:t>
            </w:r>
          </w:p>
          <w:p w14:paraId="76F625E7" w14:textId="2BC06583" w:rsidR="002C114F" w:rsidRPr="002C114F" w:rsidRDefault="002C114F" w:rsidP="002C1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nb-NO"/>
              </w:rPr>
            </w:pPr>
            <w:r w:rsidRPr="002C114F">
              <w:rPr>
                <w:sz w:val="24"/>
                <w:szCs w:val="24"/>
                <w:lang w:val="nb-NO"/>
              </w:rPr>
              <w:t>Begynne å lage serveren</w:t>
            </w:r>
          </w:p>
        </w:tc>
      </w:tr>
      <w:tr w:rsidR="00E477B9" w14:paraId="62BD121E" w14:textId="77777777" w:rsidTr="00E477B9">
        <w:tc>
          <w:tcPr>
            <w:tcW w:w="4675" w:type="dxa"/>
          </w:tcPr>
          <w:p w14:paraId="45B12940" w14:textId="6BE26AC7" w:rsidR="00E477B9" w:rsidRDefault="00E477B9" w:rsidP="008C62F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Torsdag</w:t>
            </w:r>
          </w:p>
        </w:tc>
        <w:tc>
          <w:tcPr>
            <w:tcW w:w="4675" w:type="dxa"/>
          </w:tcPr>
          <w:p w14:paraId="626F7F1D" w14:textId="7BD5F1CD" w:rsidR="00FC6E4A" w:rsidRDefault="00F13EC6" w:rsidP="00FC6E4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Tokk kontakt med Julie (as</w:t>
            </w:r>
            <w:r w:rsidR="00CA0136">
              <w:rPr>
                <w:sz w:val="24"/>
                <w:szCs w:val="24"/>
                <w:lang w:val="nb-NO"/>
              </w:rPr>
              <w:t xml:space="preserve">sisterende </w:t>
            </w:r>
            <w:r w:rsidR="00B1351A">
              <w:rPr>
                <w:sz w:val="24"/>
                <w:szCs w:val="24"/>
                <w:lang w:val="nb-NO"/>
              </w:rPr>
              <w:t>produkteier)</w:t>
            </w:r>
            <w:r w:rsidR="00666A50">
              <w:rPr>
                <w:sz w:val="24"/>
                <w:szCs w:val="24"/>
                <w:lang w:val="nb-NO"/>
              </w:rPr>
              <w:t xml:space="preserve"> for ruter og ethernet.</w:t>
            </w:r>
          </w:p>
          <w:p w14:paraId="70FB5527" w14:textId="6067C8D5" w:rsidR="00FC6E4A" w:rsidRPr="00FC6E4A" w:rsidRDefault="00FC6E4A" w:rsidP="00FC6E4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Laste ned Ubuntu</w:t>
            </w:r>
          </w:p>
          <w:p w14:paraId="38885F4E" w14:textId="245FE5BA" w:rsidR="00E477B9" w:rsidRDefault="002C114F" w:rsidP="003D1B4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Videre utvikle siden</w:t>
            </w:r>
          </w:p>
        </w:tc>
      </w:tr>
      <w:tr w:rsidR="00E477B9" w:rsidRPr="00872991" w14:paraId="47ED52DD" w14:textId="77777777" w:rsidTr="00E477B9">
        <w:tc>
          <w:tcPr>
            <w:tcW w:w="4675" w:type="dxa"/>
          </w:tcPr>
          <w:p w14:paraId="0A6D007D" w14:textId="0FBFBC3C" w:rsidR="00E477B9" w:rsidRDefault="00E477B9" w:rsidP="008C62F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Fredag</w:t>
            </w:r>
          </w:p>
        </w:tc>
        <w:tc>
          <w:tcPr>
            <w:tcW w:w="4675" w:type="dxa"/>
          </w:tcPr>
          <w:p w14:paraId="17EC4CBB" w14:textId="77777777" w:rsidR="006D2E5B" w:rsidRDefault="006D2E5B" w:rsidP="006D2E5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Problem med Ubuntu</w:t>
            </w:r>
          </w:p>
          <w:p w14:paraId="4A23F5ED" w14:textId="77777777" w:rsidR="006D2E5B" w:rsidRDefault="006D2E5B" w:rsidP="006D2E5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Oppgaven måtte gjøres på nytt</w:t>
            </w:r>
          </w:p>
          <w:p w14:paraId="12B86AFE" w14:textId="488CC6C5" w:rsidR="006D2E5B" w:rsidRPr="006D2E5B" w:rsidRDefault="008C39BF" w:rsidP="006D2E5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Noen feil med </w:t>
            </w:r>
            <w:r w:rsidR="00872991">
              <w:rPr>
                <w:sz w:val="24"/>
                <w:szCs w:val="24"/>
                <w:lang w:val="nb-NO"/>
              </w:rPr>
              <w:t xml:space="preserve">serveren. Index.php vil ikke fungere. Vi leter eter problemet. </w:t>
            </w:r>
          </w:p>
        </w:tc>
      </w:tr>
    </w:tbl>
    <w:p w14:paraId="4DF7DEBC" w14:textId="11E10B7E" w:rsidR="00E477B9" w:rsidRPr="00826336" w:rsidRDefault="00E477B9" w:rsidP="008C62FE">
      <w:pPr>
        <w:rPr>
          <w:sz w:val="24"/>
          <w:szCs w:val="24"/>
          <w:lang w:val="nb-NO"/>
        </w:rPr>
      </w:pPr>
    </w:p>
    <w:sectPr w:rsidR="00E477B9" w:rsidRPr="0082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5B6E"/>
    <w:multiLevelType w:val="hybridMultilevel"/>
    <w:tmpl w:val="5F3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85CD6"/>
    <w:multiLevelType w:val="hybridMultilevel"/>
    <w:tmpl w:val="6A1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2EFE"/>
    <w:multiLevelType w:val="hybridMultilevel"/>
    <w:tmpl w:val="E988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60682"/>
    <w:multiLevelType w:val="hybridMultilevel"/>
    <w:tmpl w:val="95C6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2293">
    <w:abstractNumId w:val="1"/>
  </w:num>
  <w:num w:numId="2" w16cid:durableId="2133942076">
    <w:abstractNumId w:val="2"/>
  </w:num>
  <w:num w:numId="3" w16cid:durableId="2027368494">
    <w:abstractNumId w:val="0"/>
  </w:num>
  <w:num w:numId="4" w16cid:durableId="200636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28"/>
    <w:rsid w:val="00002AD3"/>
    <w:rsid w:val="00071E80"/>
    <w:rsid w:val="00145EE0"/>
    <w:rsid w:val="00172F31"/>
    <w:rsid w:val="00185CCB"/>
    <w:rsid w:val="0019156B"/>
    <w:rsid w:val="001D7122"/>
    <w:rsid w:val="00295BA6"/>
    <w:rsid w:val="002C114F"/>
    <w:rsid w:val="00320DF1"/>
    <w:rsid w:val="003765AD"/>
    <w:rsid w:val="0038281B"/>
    <w:rsid w:val="0039280C"/>
    <w:rsid w:val="00396682"/>
    <w:rsid w:val="003D1B49"/>
    <w:rsid w:val="003F482D"/>
    <w:rsid w:val="004249D0"/>
    <w:rsid w:val="00451135"/>
    <w:rsid w:val="0048468C"/>
    <w:rsid w:val="004F1740"/>
    <w:rsid w:val="00541781"/>
    <w:rsid w:val="00595661"/>
    <w:rsid w:val="005B2F01"/>
    <w:rsid w:val="005E0493"/>
    <w:rsid w:val="00666A50"/>
    <w:rsid w:val="006A36B2"/>
    <w:rsid w:val="006D2E5B"/>
    <w:rsid w:val="007532AA"/>
    <w:rsid w:val="007825EA"/>
    <w:rsid w:val="007911E9"/>
    <w:rsid w:val="00791CBF"/>
    <w:rsid w:val="007C0B71"/>
    <w:rsid w:val="00826336"/>
    <w:rsid w:val="00860208"/>
    <w:rsid w:val="00872991"/>
    <w:rsid w:val="008C39BF"/>
    <w:rsid w:val="008C62FE"/>
    <w:rsid w:val="008E2545"/>
    <w:rsid w:val="00946C3E"/>
    <w:rsid w:val="00953C57"/>
    <w:rsid w:val="00A03F2C"/>
    <w:rsid w:val="00A72C50"/>
    <w:rsid w:val="00AE0223"/>
    <w:rsid w:val="00B0519C"/>
    <w:rsid w:val="00B1351A"/>
    <w:rsid w:val="00B23337"/>
    <w:rsid w:val="00B536BD"/>
    <w:rsid w:val="00B71131"/>
    <w:rsid w:val="00B75A99"/>
    <w:rsid w:val="00BC3366"/>
    <w:rsid w:val="00CA0136"/>
    <w:rsid w:val="00CE77F4"/>
    <w:rsid w:val="00CE783F"/>
    <w:rsid w:val="00D17E4A"/>
    <w:rsid w:val="00D3579D"/>
    <w:rsid w:val="00D3591B"/>
    <w:rsid w:val="00D56066"/>
    <w:rsid w:val="00DC315E"/>
    <w:rsid w:val="00DE62C6"/>
    <w:rsid w:val="00DF6D82"/>
    <w:rsid w:val="00E477B9"/>
    <w:rsid w:val="00E8065C"/>
    <w:rsid w:val="00E92680"/>
    <w:rsid w:val="00EC7528"/>
    <w:rsid w:val="00F13EC6"/>
    <w:rsid w:val="00F56472"/>
    <w:rsid w:val="00F70A51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FFDE"/>
  <w15:chartTrackingRefBased/>
  <w15:docId w15:val="{F52907F0-CB5F-4006-8AC1-D6FCB233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AA"/>
  </w:style>
  <w:style w:type="paragraph" w:styleId="Heading1">
    <w:name w:val="heading 1"/>
    <w:basedOn w:val="Normal"/>
    <w:next w:val="Normal"/>
    <w:link w:val="Heading1Char"/>
    <w:uiPriority w:val="9"/>
    <w:qFormat/>
    <w:rsid w:val="00EC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FF2491D3FEAD4188A0FF4C97C03694" ma:contentTypeVersion="17" ma:contentTypeDescription="Opprett et nytt dokument." ma:contentTypeScope="" ma:versionID="087955e01acaf8d50efa699d0717d48e">
  <xsd:schema xmlns:xsd="http://www.w3.org/2001/XMLSchema" xmlns:xs="http://www.w3.org/2001/XMLSchema" xmlns:p="http://schemas.microsoft.com/office/2006/metadata/properties" xmlns:ns3="d8ccc5f2-76d7-447f-9b50-90bc1701bef5" xmlns:ns4="d421343b-d2ad-4a93-b64f-429b48d1776c" targetNamespace="http://schemas.microsoft.com/office/2006/metadata/properties" ma:root="true" ma:fieldsID="b31e4eb34ce0ec7b79ce78fefec2b41d" ns3:_="" ns4:_="">
    <xsd:import namespace="d8ccc5f2-76d7-447f-9b50-90bc1701bef5"/>
    <xsd:import namespace="d421343b-d2ad-4a93-b64f-429b48d177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c5f2-76d7-447f-9b50-90bc1701be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1343b-d2ad-4a93-b64f-429b48d17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1343b-d2ad-4a93-b64f-429b48d1776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48DC-ADC7-42CF-9101-C5595D82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cc5f2-76d7-447f-9b50-90bc1701bef5"/>
    <ds:schemaRef ds:uri="d421343b-d2ad-4a93-b64f-429b48d17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48C8E-D3AD-4896-853F-9A6C2A7DF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789FB-C27B-41CB-B497-8CE82E2B3821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d421343b-d2ad-4a93-b64f-429b48d1776c"/>
    <ds:schemaRef ds:uri="d8ccc5f2-76d7-447f-9b50-90bc1701bef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AEDD055-5E05-49E2-B38C-5835262C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 Yasin</dc:creator>
  <cp:keywords/>
  <dc:description/>
  <cp:lastModifiedBy>Ahmet Suleymanoglu</cp:lastModifiedBy>
  <cp:revision>2</cp:revision>
  <dcterms:created xsi:type="dcterms:W3CDTF">2024-04-29T09:11:00Z</dcterms:created>
  <dcterms:modified xsi:type="dcterms:W3CDTF">2024-04-29T09:11:00Z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0x01010037FF2491D3FEAD4188A0FF4C97C03694</vt:lpwstr>
  </property>
</Properties>
</file>